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DDBC" w14:textId="77777777" w:rsidR="006F2C29" w:rsidRDefault="006F2C29" w:rsidP="006F2C29">
      <w:pPr>
        <w:pStyle w:val="Heading1"/>
        <w:rPr>
          <w:ins w:id="0" w:author="Debra Lindsay" w:date="2018-12-11T14:10:00Z"/>
        </w:rPr>
      </w:pPr>
      <w:ins w:id="1" w:author="Debra Lindsay" w:date="2018-12-11T14:10:00Z">
        <w:r>
          <w:t xml:space="preserve">Research Question &amp; Literature </w:t>
        </w:r>
        <w:commentRangeStart w:id="2"/>
        <w:r>
          <w:t>Review</w:t>
        </w:r>
      </w:ins>
      <w:commentRangeEnd w:id="2"/>
      <w:ins w:id="3" w:author="Debra Lindsay" w:date="2018-12-11T14:11:00Z">
        <w:r>
          <w:rPr>
            <w:rStyle w:val="CommentReference"/>
            <w:rFonts w:asciiTheme="minorHAnsi" w:eastAsiaTheme="minorHAnsi" w:hAnsiTheme="minorHAnsi" w:cstheme="minorBidi"/>
            <w:color w:val="auto"/>
          </w:rPr>
          <w:commentReference w:id="2"/>
        </w:r>
      </w:ins>
    </w:p>
    <w:p w14:paraId="73456144" w14:textId="77777777" w:rsidR="006F2C29" w:rsidRDefault="006F2C29" w:rsidP="006F2C29">
      <w:pPr>
        <w:rPr>
          <w:ins w:id="4" w:author="Debra Lindsay" w:date="2018-12-11T14:10:00Z"/>
        </w:rPr>
      </w:pPr>
    </w:p>
    <w:p w14:paraId="47B16417" w14:textId="77777777" w:rsidR="006F2C29" w:rsidRPr="006F2C29" w:rsidRDefault="006F2C29" w:rsidP="006F2C29">
      <w:pPr>
        <w:rPr>
          <w:ins w:id="5" w:author="Debra Lindsay" w:date="2018-12-11T14:10:00Z"/>
        </w:rPr>
        <w:pPrChange w:id="6" w:author="Debra Lindsay" w:date="2018-12-11T14:10:00Z">
          <w:pPr>
            <w:pStyle w:val="Heading1"/>
          </w:pPr>
        </w:pPrChange>
      </w:pPr>
    </w:p>
    <w:p w14:paraId="7B599FE4" w14:textId="77777777" w:rsidR="006F2C29" w:rsidRDefault="006F2C29" w:rsidP="006F2C29">
      <w:pPr>
        <w:pStyle w:val="Heading1"/>
        <w:rPr>
          <w:ins w:id="7" w:author="Debra Lindsay" w:date="2018-12-11T14:10:00Z"/>
        </w:rPr>
      </w:pPr>
    </w:p>
    <w:p w14:paraId="3857F05B" w14:textId="77777777" w:rsidR="006F2C29" w:rsidRDefault="006F2C29" w:rsidP="006F2C29">
      <w:pPr>
        <w:pStyle w:val="Heading1"/>
      </w:pPr>
      <w:r>
        <w:t>Description of data</w:t>
      </w:r>
    </w:p>
    <w:p w14:paraId="20AC96B9" w14:textId="77777777" w:rsidR="006F2C29" w:rsidRDefault="006F2C29" w:rsidP="006F2C29"/>
    <w:p w14:paraId="181EEB82" w14:textId="77777777" w:rsidR="006F2C29" w:rsidRDefault="006F2C29" w:rsidP="006F2C29">
      <w:pPr>
        <w:spacing w:after="120" w:line="360" w:lineRule="auto"/>
        <w:ind w:firstLine="720"/>
        <w:rPr>
          <w:rFonts w:ascii="Palatino" w:hAnsi="Palatino" w:cs="Palatino"/>
          <w:kern w:val="1"/>
          <w:sz w:val="26"/>
          <w:szCs w:val="26"/>
        </w:rPr>
      </w:pPr>
      <w:r>
        <w:rPr>
          <w:rFonts w:ascii="Palatino" w:hAnsi="Palatino" w:cs="Palatino"/>
          <w:kern w:val="1"/>
          <w:sz w:val="26"/>
          <w:szCs w:val="26"/>
        </w:rPr>
        <w:t>This data set</w:t>
      </w:r>
      <w:ins w:id="8" w:author="Debra Lindsay" w:date="2018-12-11T14:18:00Z">
        <w:r>
          <w:rPr>
            <w:rFonts w:ascii="Palatino" w:hAnsi="Palatino" w:cs="Palatino"/>
            <w:kern w:val="1"/>
            <w:sz w:val="26"/>
            <w:szCs w:val="26"/>
          </w:rPr>
          <w:t xml:space="preserve"> (insert the citation for the dataset)</w:t>
        </w:r>
      </w:ins>
      <w:r>
        <w:rPr>
          <w:rFonts w:ascii="Palatino" w:hAnsi="Palatino" w:cs="Palatino"/>
          <w:kern w:val="1"/>
          <w:sz w:val="26"/>
          <w:szCs w:val="26"/>
        </w:rPr>
        <w:t xml:space="preserve"> was found on the data sharing website </w:t>
      </w:r>
      <w:hyperlink r:id="rId9" w:history="1">
        <w:r>
          <w:rPr>
            <w:rFonts w:ascii="Palatino" w:hAnsi="Palatino" w:cs="Palatino"/>
            <w:kern w:val="1"/>
            <w:sz w:val="26"/>
            <w:szCs w:val="26"/>
          </w:rPr>
          <w:t>Kaggle.com</w:t>
        </w:r>
      </w:hyperlink>
      <w:r>
        <w:rPr>
          <w:rFonts w:ascii="Palatino" w:hAnsi="Palatino" w:cs="Palatino"/>
          <w:kern w:val="1"/>
          <w:sz w:val="26"/>
          <w:szCs w:val="26"/>
        </w:rPr>
        <w:t xml:space="preserve">. It consists of data scraped from the </w:t>
      </w:r>
      <w:hyperlink r:id="rId10" w:history="1">
        <w:r>
          <w:rPr>
            <w:rFonts w:ascii="Palatino" w:hAnsi="Palatino" w:cs="Palatino"/>
            <w:kern w:val="1"/>
            <w:sz w:val="26"/>
            <w:szCs w:val="26"/>
          </w:rPr>
          <w:t>TED.com</w:t>
        </w:r>
      </w:hyperlink>
      <w:r>
        <w:rPr>
          <w:rFonts w:ascii="Palatino" w:hAnsi="Palatino" w:cs="Palatino"/>
          <w:kern w:val="1"/>
          <w:sz w:val="26"/>
          <w:szCs w:val="26"/>
        </w:rPr>
        <w:t xml:space="preserve"> website and includes information about the videos including number of views and comments, speaker names, and topics. It also includes a full transcript of each talk that is provided along with the videos by </w:t>
      </w:r>
      <w:hyperlink r:id="rId11" w:history="1">
        <w:r>
          <w:rPr>
            <w:rFonts w:ascii="Palatino" w:hAnsi="Palatino" w:cs="Palatino"/>
            <w:kern w:val="1"/>
            <w:sz w:val="26"/>
            <w:szCs w:val="26"/>
          </w:rPr>
          <w:t>TED.com</w:t>
        </w:r>
      </w:hyperlink>
      <w:r>
        <w:rPr>
          <w:rFonts w:ascii="Palatino" w:hAnsi="Palatino" w:cs="Palatino"/>
          <w:kern w:val="1"/>
          <w:sz w:val="26"/>
          <w:szCs w:val="26"/>
        </w:rPr>
        <w:t>. The data was scraped on 25</w:t>
      </w:r>
      <w:r>
        <w:rPr>
          <w:rFonts w:ascii="Palatino" w:hAnsi="Palatino" w:cs="Palatino"/>
          <w:kern w:val="1"/>
          <w:sz w:val="18"/>
          <w:szCs w:val="18"/>
        </w:rPr>
        <w:t>th</w:t>
      </w:r>
      <w:r>
        <w:rPr>
          <w:rFonts w:ascii="Palatino" w:hAnsi="Palatino" w:cs="Palatino"/>
          <w:kern w:val="1"/>
          <w:sz w:val="26"/>
          <w:szCs w:val="26"/>
        </w:rPr>
        <w:t xml:space="preserve"> September 2017 and includes videos that were published up until 21</w:t>
      </w:r>
      <w:r>
        <w:rPr>
          <w:rFonts w:ascii="Palatino" w:hAnsi="Palatino" w:cs="Palatino"/>
          <w:kern w:val="1"/>
          <w:sz w:val="18"/>
          <w:szCs w:val="18"/>
        </w:rPr>
        <w:t>st</w:t>
      </w:r>
      <w:r>
        <w:rPr>
          <w:rFonts w:ascii="Palatino" w:hAnsi="Palatino" w:cs="Palatino"/>
          <w:kern w:val="1"/>
          <w:sz w:val="26"/>
          <w:szCs w:val="26"/>
        </w:rPr>
        <w:t xml:space="preserve"> September 2017.</w:t>
      </w:r>
    </w:p>
    <w:p w14:paraId="753DABD2" w14:textId="77777777" w:rsidR="006F2C29" w:rsidRDefault="006F2C29" w:rsidP="006F2C29">
      <w:pPr>
        <w:spacing w:after="120" w:line="360" w:lineRule="auto"/>
        <w:ind w:firstLine="720"/>
        <w:rPr>
          <w:rFonts w:ascii="Palatino" w:hAnsi="Palatino" w:cs="Palatino"/>
          <w:kern w:val="1"/>
          <w:sz w:val="26"/>
          <w:szCs w:val="26"/>
        </w:rPr>
      </w:pPr>
      <w:r>
        <w:rPr>
          <w:rFonts w:ascii="Palatino" w:hAnsi="Palatino" w:cs="Palatino"/>
          <w:kern w:val="1"/>
          <w:sz w:val="26"/>
          <w:szCs w:val="26"/>
        </w:rPr>
        <w:t xml:space="preserve">As typical for social media data, the views and comments on videos are heavily skewed, with more recent videos showing many more views per day than videos that have been online for a longer period of time. For this reason views and comments have been logged to account for this heavy skewness. Previous research </w:t>
      </w:r>
      <w:ins w:id="9" w:author="Debra Lindsay" w:date="2018-12-11T14:18:00Z">
        <w:r>
          <w:rPr>
            <w:rFonts w:ascii="Palatino" w:hAnsi="Palatino" w:cs="Palatino"/>
            <w:kern w:val="1"/>
            <w:sz w:val="26"/>
            <w:szCs w:val="26"/>
          </w:rPr>
          <w:fldChar w:fldCharType="begin" w:fldLock="1"/>
        </w:r>
      </w:ins>
      <w:r>
        <w:rPr>
          <w:rFonts w:ascii="Palatino" w:hAnsi="Palatino" w:cs="Palatino"/>
          <w:kern w:val="1"/>
          <w:sz w:val="26"/>
          <w:szCs w:val="26"/>
        </w:rPr>
        <w:instrText>ADDIN CSL_CITATION {"citationItems":[{"id":"ITEM-1","itemData":{"DOI":"10.18178/ijtef.2017.8.2.544","ISSN":"2010023X","author":[{"dropping-particle":"","family":"Boppolige","given":"Archana Anand","non-dropping-particle":"","parse-names":false,"suffix":""},{"dropping-particle":"","family":"Gurtoo","given":"Anjula","non-dropping-particle":"","parse-names":false,"suffix":""}],"container-title":"International Journal of Trade, Economics and Finance","id":"ITEM-1","issue":"2","issued":{"date-parts":[["2017"]]},"page":"83-89","title":"What Determines Viral Phenomenon? Views, Comments and Growth Indicators of TED Talk Videos","type":"article-journal","volume":"8"},"uris":["http://www.mendeley.com/documents/?uuid=ae46e10c-0eb1-419b-9732-cea45c2199e9"]}],"mendeley":{"formattedCitation":"(Boppolige &amp; Gurtoo, 2017)","plainTextFormattedCitation":"(Boppolige &amp; Gurtoo, 2017)"},"properties":{"noteIndex":0},"schema":"https://github.com/citation-style-language/schema/raw/master/csl-citation.json"}</w:instrText>
      </w:r>
      <w:r>
        <w:rPr>
          <w:rFonts w:ascii="Palatino" w:hAnsi="Palatino" w:cs="Palatino"/>
          <w:kern w:val="1"/>
          <w:sz w:val="26"/>
          <w:szCs w:val="26"/>
        </w:rPr>
        <w:fldChar w:fldCharType="separate"/>
      </w:r>
      <w:r w:rsidRPr="006F2C29">
        <w:rPr>
          <w:rFonts w:ascii="Palatino" w:hAnsi="Palatino" w:cs="Palatino"/>
          <w:noProof/>
          <w:kern w:val="1"/>
          <w:sz w:val="26"/>
          <w:szCs w:val="26"/>
        </w:rPr>
        <w:t>(Boppolige &amp; Gurtoo, 2017)</w:t>
      </w:r>
      <w:ins w:id="10" w:author="Debra Lindsay" w:date="2018-12-11T14:18:00Z">
        <w:r>
          <w:rPr>
            <w:rFonts w:ascii="Palatino" w:hAnsi="Palatino" w:cs="Palatino"/>
            <w:kern w:val="1"/>
            <w:sz w:val="26"/>
            <w:szCs w:val="26"/>
          </w:rPr>
          <w:fldChar w:fldCharType="end"/>
        </w:r>
        <w:r>
          <w:rPr>
            <w:rFonts w:ascii="Palatino" w:hAnsi="Palatino" w:cs="Palatino"/>
            <w:kern w:val="1"/>
            <w:sz w:val="26"/>
            <w:szCs w:val="26"/>
          </w:rPr>
          <w:t xml:space="preserve"> </w:t>
        </w:r>
      </w:ins>
      <w:del w:id="11" w:author="Debra Lindsay" w:date="2018-12-11T14:18:00Z">
        <w:r w:rsidDel="006F2C29">
          <w:rPr>
            <w:rFonts w:ascii="Palatino" w:hAnsi="Palatino" w:cs="Palatino"/>
            <w:kern w:val="1"/>
            <w:sz w:val="26"/>
            <w:szCs w:val="26"/>
          </w:rPr>
          <w:delText xml:space="preserve">(Boppolige &amp; Gurtoo, 2017) </w:delText>
        </w:r>
      </w:del>
      <w:r>
        <w:rPr>
          <w:rFonts w:ascii="Palatino" w:hAnsi="Palatino" w:cs="Palatino"/>
          <w:kern w:val="1"/>
          <w:sz w:val="26"/>
          <w:szCs w:val="26"/>
        </w:rPr>
        <w:t xml:space="preserve">has suggested that after a certain period of days the views and comments videos on </w:t>
      </w:r>
      <w:r>
        <w:rPr>
          <w:rFonts w:ascii="Palatino" w:hAnsi="Palatino" w:cs="Palatino"/>
          <w:kern w:val="1"/>
          <w:sz w:val="26"/>
          <w:szCs w:val="26"/>
        </w:rPr>
        <w:fldChar w:fldCharType="begin"/>
      </w:r>
      <w:r>
        <w:rPr>
          <w:rFonts w:ascii="Palatino" w:hAnsi="Palatino" w:cs="Palatino"/>
          <w:kern w:val="1"/>
          <w:sz w:val="26"/>
          <w:szCs w:val="26"/>
        </w:rPr>
        <w:instrText>HYPERLINK "http://TED.com"</w:instrText>
      </w:r>
      <w:r>
        <w:rPr>
          <w:rFonts w:ascii="Palatino" w:hAnsi="Palatino" w:cs="Palatino"/>
          <w:kern w:val="1"/>
          <w:sz w:val="26"/>
          <w:szCs w:val="26"/>
        </w:rPr>
      </w:r>
      <w:r>
        <w:rPr>
          <w:rFonts w:ascii="Palatino" w:hAnsi="Palatino" w:cs="Palatino"/>
          <w:kern w:val="1"/>
          <w:sz w:val="26"/>
          <w:szCs w:val="26"/>
        </w:rPr>
        <w:fldChar w:fldCharType="separate"/>
      </w:r>
      <w:r>
        <w:rPr>
          <w:rFonts w:ascii="Palatino" w:hAnsi="Palatino" w:cs="Palatino"/>
          <w:kern w:val="1"/>
          <w:sz w:val="26"/>
          <w:szCs w:val="26"/>
        </w:rPr>
        <w:t>TED.com</w:t>
      </w:r>
      <w:r>
        <w:rPr>
          <w:rFonts w:ascii="Palatino" w:hAnsi="Palatino" w:cs="Palatino"/>
          <w:kern w:val="1"/>
          <w:sz w:val="26"/>
          <w:szCs w:val="26"/>
        </w:rPr>
        <w:fldChar w:fldCharType="end"/>
      </w:r>
      <w:r>
        <w:rPr>
          <w:rFonts w:ascii="Palatino" w:hAnsi="Palatino" w:cs="Palatino"/>
          <w:kern w:val="1"/>
          <w:sz w:val="26"/>
          <w:szCs w:val="26"/>
        </w:rPr>
        <w:t xml:space="preserve"> receive become representative of the total amount of views they receive overall. This research cited 46 days for comments and 134 days for views. As only one paper has cited this time line we used this as a guideline and set a conservative limit of 150 days that a video must have been online to be included in our analysis. This will ensure that videos have had adequate time to reach their representative views and comments. </w:t>
      </w:r>
    </w:p>
    <w:p w14:paraId="59F59012" w14:textId="77777777" w:rsidR="006F2C29" w:rsidRDefault="006F2C29" w:rsidP="006F2C29">
      <w:pPr>
        <w:spacing w:after="120" w:line="360" w:lineRule="auto"/>
        <w:ind w:firstLine="720"/>
        <w:rPr>
          <w:rFonts w:ascii="Palatino" w:hAnsi="Palatino" w:cs="Palatino"/>
          <w:kern w:val="1"/>
          <w:sz w:val="26"/>
          <w:szCs w:val="26"/>
        </w:rPr>
      </w:pPr>
      <w:r>
        <w:rPr>
          <w:rFonts w:ascii="Palatino" w:hAnsi="Palatino" w:cs="Palatino"/>
          <w:kern w:val="1"/>
          <w:sz w:val="26"/>
          <w:szCs w:val="26"/>
        </w:rPr>
        <w:t>A subset of the videos included in this data set (</w:t>
      </w:r>
      <w:commentRangeStart w:id="12"/>
      <w:r>
        <w:rPr>
          <w:rFonts w:ascii="Palatino" w:hAnsi="Palatino" w:cs="Palatino"/>
          <w:kern w:val="1"/>
          <w:sz w:val="26"/>
          <w:szCs w:val="26"/>
        </w:rPr>
        <w:t xml:space="preserve">give the N) </w:t>
      </w:r>
      <w:commentRangeEnd w:id="12"/>
      <w:r>
        <w:rPr>
          <w:rStyle w:val="CommentReference"/>
        </w:rPr>
        <w:commentReference w:id="12"/>
      </w:r>
      <w:r>
        <w:rPr>
          <w:rFonts w:ascii="Palatino" w:hAnsi="Palatino" w:cs="Palatino"/>
          <w:kern w:val="1"/>
          <w:sz w:val="26"/>
          <w:szCs w:val="26"/>
        </w:rPr>
        <w:t xml:space="preserve">were musical performances with limited speaking. As research questions are interested in predicting popularity (as measured by views and comments) using textual analysis of the speech, music videos were removed. Any videos that had less </w:t>
      </w:r>
      <w:r>
        <w:rPr>
          <w:rFonts w:ascii="Palatino" w:hAnsi="Palatino" w:cs="Palatino"/>
          <w:kern w:val="1"/>
          <w:sz w:val="26"/>
          <w:szCs w:val="26"/>
        </w:rPr>
        <w:lastRenderedPageBreak/>
        <w:t xml:space="preserve">than </w:t>
      </w:r>
      <w:commentRangeStart w:id="13"/>
      <w:proofErr w:type="spellStart"/>
      <w:r>
        <w:rPr>
          <w:rFonts w:ascii="Palatino" w:hAnsi="Palatino" w:cs="Palatino"/>
          <w:kern w:val="1"/>
          <w:sz w:val="26"/>
          <w:szCs w:val="26"/>
        </w:rPr>
        <w:t>xxxx</w:t>
      </w:r>
      <w:proofErr w:type="spellEnd"/>
      <w:r>
        <w:rPr>
          <w:rFonts w:ascii="Palatino" w:hAnsi="Palatino" w:cs="Palatino"/>
          <w:kern w:val="1"/>
          <w:sz w:val="26"/>
          <w:szCs w:val="26"/>
        </w:rPr>
        <w:t xml:space="preserve"> </w:t>
      </w:r>
      <w:commentRangeEnd w:id="13"/>
      <w:r>
        <w:rPr>
          <w:rStyle w:val="CommentReference"/>
        </w:rPr>
        <w:commentReference w:id="13"/>
      </w:r>
      <w:r>
        <w:rPr>
          <w:rFonts w:ascii="Palatino" w:hAnsi="Palatino" w:cs="Palatino"/>
          <w:kern w:val="1"/>
          <w:sz w:val="26"/>
          <w:szCs w:val="26"/>
        </w:rPr>
        <w:t xml:space="preserve">words were excluded from the analysis, this includes both musical performances and videos where the transcript was not included in the data file. </w:t>
      </w:r>
    </w:p>
    <w:p w14:paraId="3CA4FB40" w14:textId="77777777" w:rsidR="0023308C" w:rsidRDefault="009C4CB8" w:rsidP="006F2C29">
      <w:pPr>
        <w:rPr>
          <w:ins w:id="14" w:author="Debra Lindsay" w:date="2018-12-11T14:11:00Z"/>
        </w:rPr>
      </w:pPr>
    </w:p>
    <w:p w14:paraId="204791A1" w14:textId="77777777" w:rsidR="006F2C29" w:rsidRDefault="006F2C29" w:rsidP="006F2C29">
      <w:pPr>
        <w:pStyle w:val="Heading1"/>
        <w:rPr>
          <w:ins w:id="15" w:author="Debra Lindsay" w:date="2018-12-11T14:11:00Z"/>
        </w:rPr>
      </w:pPr>
      <w:ins w:id="16" w:author="Debra Lindsay" w:date="2018-12-11T14:11:00Z">
        <w:r>
          <w:t>Graphs</w:t>
        </w:r>
      </w:ins>
    </w:p>
    <w:p w14:paraId="74AA9CFC" w14:textId="77777777" w:rsidR="006F2C29" w:rsidRPr="006F2C29" w:rsidRDefault="006F2C29" w:rsidP="006F2C29">
      <w:pPr>
        <w:rPr>
          <w:ins w:id="17" w:author="Debra Lindsay" w:date="2018-12-11T14:11:00Z"/>
        </w:rPr>
        <w:pPrChange w:id="18" w:author="Debra Lindsay" w:date="2018-12-11T14:11:00Z">
          <w:pPr>
            <w:numPr>
              <w:numId w:val="1"/>
            </w:numPr>
            <w:tabs>
              <w:tab w:val="left" w:pos="220"/>
              <w:tab w:val="left" w:pos="720"/>
            </w:tabs>
            <w:autoSpaceDE w:val="0"/>
            <w:autoSpaceDN w:val="0"/>
            <w:adjustRightInd w:val="0"/>
            <w:spacing w:line="320" w:lineRule="atLeast"/>
            <w:ind w:left="720" w:hanging="720"/>
          </w:pPr>
        </w:pPrChange>
      </w:pPr>
    </w:p>
    <w:p w14:paraId="50556509" w14:textId="77777777" w:rsidR="006F2C29" w:rsidRDefault="006F2C29" w:rsidP="006F2C29">
      <w:pPr>
        <w:rPr>
          <w:ins w:id="19" w:author="Debra Lindsay" w:date="2018-12-11T14:14:00Z"/>
        </w:rPr>
      </w:pPr>
      <w:ins w:id="20" w:author="Debra Lindsay" w:date="2018-12-11T14:14:00Z">
        <w:r>
          <w:t>Add the following graphs</w:t>
        </w:r>
      </w:ins>
      <w:ins w:id="21" w:author="Debra Lindsay" w:date="2018-12-11T14:15:00Z">
        <w:r>
          <w:t xml:space="preserve"> and have a paragraph for each graph that details how it answers the research question – back these up with stats </w:t>
        </w:r>
      </w:ins>
    </w:p>
    <w:p w14:paraId="7711DCEA" w14:textId="77777777" w:rsidR="006F2C29" w:rsidRDefault="006F2C29" w:rsidP="006F2C29">
      <w:pPr>
        <w:pStyle w:val="ListParagraph"/>
        <w:numPr>
          <w:ilvl w:val="0"/>
          <w:numId w:val="3"/>
        </w:numPr>
        <w:rPr>
          <w:ins w:id="22" w:author="Debra Lindsay" w:date="2018-12-11T14:14:00Z"/>
        </w:rPr>
        <w:pPrChange w:id="23" w:author="Debra Lindsay" w:date="2018-12-11T14:14:00Z">
          <w:pPr/>
        </w:pPrChange>
      </w:pPr>
      <w:ins w:id="24" w:author="Debra Lindsay" w:date="2018-12-11T14:14:00Z">
        <w:r>
          <w:t xml:space="preserve">Views and comments by: </w:t>
        </w:r>
      </w:ins>
    </w:p>
    <w:p w14:paraId="0354E443" w14:textId="77777777" w:rsidR="006F2C29" w:rsidRDefault="006F2C29" w:rsidP="006F2C29">
      <w:pPr>
        <w:pStyle w:val="ListParagraph"/>
        <w:numPr>
          <w:ilvl w:val="1"/>
          <w:numId w:val="3"/>
        </w:numPr>
        <w:rPr>
          <w:ins w:id="25" w:author="Debra Lindsay" w:date="2018-12-11T14:14:00Z"/>
        </w:rPr>
        <w:pPrChange w:id="26" w:author="Debra Lindsay" w:date="2018-12-11T14:14:00Z">
          <w:pPr/>
        </w:pPrChange>
      </w:pPr>
      <w:ins w:id="27" w:author="Debra Lindsay" w:date="2018-12-11T14:14:00Z">
        <w:r>
          <w:t>Occupation</w:t>
        </w:r>
      </w:ins>
    </w:p>
    <w:p w14:paraId="6AC59D81" w14:textId="77777777" w:rsidR="006F2C29" w:rsidRDefault="006F2C29" w:rsidP="006F2C29">
      <w:pPr>
        <w:pStyle w:val="ListParagraph"/>
        <w:numPr>
          <w:ilvl w:val="1"/>
          <w:numId w:val="3"/>
        </w:numPr>
        <w:rPr>
          <w:ins w:id="28" w:author="Debra Lindsay" w:date="2018-12-11T14:14:00Z"/>
        </w:rPr>
        <w:pPrChange w:id="29" w:author="Debra Lindsay" w:date="2018-12-11T14:14:00Z">
          <w:pPr/>
        </w:pPrChange>
      </w:pPr>
      <w:ins w:id="30" w:author="Debra Lindsay" w:date="2018-12-11T14:14:00Z">
        <w:r>
          <w:t>Theme of talk</w:t>
        </w:r>
      </w:ins>
    </w:p>
    <w:p w14:paraId="3A383C6D" w14:textId="77777777" w:rsidR="006F2C29" w:rsidRDefault="006F2C29" w:rsidP="006F2C29">
      <w:pPr>
        <w:pStyle w:val="ListParagraph"/>
        <w:numPr>
          <w:ilvl w:val="1"/>
          <w:numId w:val="3"/>
        </w:numPr>
        <w:rPr>
          <w:ins w:id="31" w:author="Debra Lindsay" w:date="2018-12-11T14:14:00Z"/>
        </w:rPr>
        <w:pPrChange w:id="32" w:author="Debra Lindsay" w:date="2018-12-11T14:14:00Z">
          <w:pPr/>
        </w:pPrChange>
      </w:pPr>
      <w:ins w:id="33" w:author="Debra Lindsay" w:date="2018-12-11T14:14:00Z">
        <w:r>
          <w:t>Gender</w:t>
        </w:r>
      </w:ins>
    </w:p>
    <w:p w14:paraId="1A72F4FF" w14:textId="77777777" w:rsidR="006F2C29" w:rsidRDefault="006F2C29" w:rsidP="006F2C29">
      <w:pPr>
        <w:pStyle w:val="ListParagraph"/>
        <w:numPr>
          <w:ilvl w:val="1"/>
          <w:numId w:val="3"/>
        </w:numPr>
        <w:rPr>
          <w:ins w:id="34" w:author="Debra Lindsay" w:date="2018-12-11T14:14:00Z"/>
        </w:rPr>
        <w:pPrChange w:id="35" w:author="Debra Lindsay" w:date="2018-12-11T14:14:00Z">
          <w:pPr/>
        </w:pPrChange>
      </w:pPr>
      <w:ins w:id="36" w:author="Debra Lindsay" w:date="2018-12-11T14:14:00Z">
        <w:r>
          <w:t>(Sentiment Analysis)</w:t>
        </w:r>
      </w:ins>
    </w:p>
    <w:p w14:paraId="472D947B" w14:textId="77777777" w:rsidR="006F2C29" w:rsidRDefault="006F2C29" w:rsidP="006F2C29">
      <w:pPr>
        <w:pStyle w:val="ListParagraph"/>
        <w:numPr>
          <w:ilvl w:val="1"/>
          <w:numId w:val="3"/>
        </w:numPr>
        <w:rPr>
          <w:ins w:id="37" w:author="Debra Lindsay" w:date="2018-12-11T14:14:00Z"/>
        </w:rPr>
        <w:pPrChange w:id="38" w:author="Debra Lindsay" w:date="2018-12-11T14:14:00Z">
          <w:pPr/>
        </w:pPrChange>
      </w:pPr>
      <w:proofErr w:type="spellStart"/>
      <w:ins w:id="39" w:author="Debra Lindsay" w:date="2018-12-11T14:14:00Z">
        <w:r>
          <w:t>Pos</w:t>
        </w:r>
        <w:proofErr w:type="spellEnd"/>
        <w:r>
          <w:t xml:space="preserve"> vs Neg sentiment</w:t>
        </w:r>
      </w:ins>
    </w:p>
    <w:p w14:paraId="3AA61537" w14:textId="77777777" w:rsidR="006F2C29" w:rsidRDefault="006F2C29" w:rsidP="006F2C29">
      <w:pPr>
        <w:pStyle w:val="ListParagraph"/>
        <w:numPr>
          <w:ilvl w:val="1"/>
          <w:numId w:val="3"/>
        </w:numPr>
        <w:rPr>
          <w:ins w:id="40" w:author="Debra Lindsay" w:date="2018-12-11T14:14:00Z"/>
        </w:rPr>
        <w:pPrChange w:id="41" w:author="Debra Lindsay" w:date="2018-12-11T14:14:00Z">
          <w:pPr/>
        </w:pPrChange>
      </w:pPr>
      <w:ins w:id="42" w:author="Debra Lindsay" w:date="2018-12-11T14:14:00Z">
        <w:r>
          <w:t xml:space="preserve">Emotions </w:t>
        </w:r>
      </w:ins>
    </w:p>
    <w:p w14:paraId="1088B35A" w14:textId="77777777" w:rsidR="006F2C29" w:rsidRDefault="006F2C29" w:rsidP="006F2C29">
      <w:pPr>
        <w:pStyle w:val="ListParagraph"/>
        <w:numPr>
          <w:ilvl w:val="1"/>
          <w:numId w:val="3"/>
        </w:numPr>
        <w:rPr>
          <w:ins w:id="43" w:author="Debra Lindsay" w:date="2018-12-11T14:14:00Z"/>
        </w:rPr>
        <w:pPrChange w:id="44" w:author="Debra Lindsay" w:date="2018-12-11T14:14:00Z">
          <w:pPr/>
        </w:pPrChange>
      </w:pPr>
      <w:ins w:id="45" w:author="Debra Lindsay" w:date="2018-12-11T14:14:00Z">
        <w:r>
          <w:t>Laughter</w:t>
        </w:r>
        <w:r>
          <w:t xml:space="preserve"> ? If we have time??</w:t>
        </w:r>
      </w:ins>
    </w:p>
    <w:p w14:paraId="67554B66" w14:textId="77777777" w:rsidR="006F2C29" w:rsidRDefault="006F2C29" w:rsidP="006F2C29">
      <w:pPr>
        <w:rPr>
          <w:ins w:id="46" w:author="Debra Lindsay" w:date="2018-12-11T14:15:00Z"/>
        </w:rPr>
      </w:pPr>
    </w:p>
    <w:p w14:paraId="4E3A81BD" w14:textId="77777777" w:rsidR="006F2C29" w:rsidRDefault="006F2C29" w:rsidP="006F2C29">
      <w:pPr>
        <w:pStyle w:val="Heading1"/>
        <w:rPr>
          <w:ins w:id="47" w:author="Debra Lindsay" w:date="2018-12-11T14:16:00Z"/>
        </w:rPr>
      </w:pPr>
      <w:commentRangeStart w:id="48"/>
      <w:ins w:id="49" w:author="Debra Lindsay" w:date="2018-12-11T14:16:00Z">
        <w:r>
          <w:t xml:space="preserve">Conclusion and </w:t>
        </w:r>
        <w:r>
          <w:t>F</w:t>
        </w:r>
        <w:r>
          <w:t xml:space="preserve">uture </w:t>
        </w:r>
        <w:r>
          <w:t>D</w:t>
        </w:r>
        <w:r>
          <w:t>irection</w:t>
        </w:r>
        <w:r>
          <w:t>s</w:t>
        </w:r>
      </w:ins>
      <w:commentRangeEnd w:id="48"/>
      <w:ins w:id="50" w:author="Debra Lindsay" w:date="2018-12-11T14:18:00Z">
        <w:r>
          <w:rPr>
            <w:rStyle w:val="CommentReference"/>
            <w:rFonts w:asciiTheme="minorHAnsi" w:eastAsiaTheme="minorHAnsi" w:hAnsiTheme="minorHAnsi" w:cstheme="minorBidi"/>
            <w:color w:val="auto"/>
          </w:rPr>
          <w:commentReference w:id="48"/>
        </w:r>
      </w:ins>
      <w:bookmarkStart w:id="51" w:name="_GoBack"/>
      <w:bookmarkEnd w:id="51"/>
    </w:p>
    <w:p w14:paraId="359008E7" w14:textId="77777777" w:rsidR="006F2C29" w:rsidRDefault="006F2C29" w:rsidP="006F2C29">
      <w:pPr>
        <w:rPr>
          <w:ins w:id="52" w:author="Debra Lindsay" w:date="2018-12-11T14:16:00Z"/>
        </w:rPr>
      </w:pPr>
    </w:p>
    <w:p w14:paraId="71B24634" w14:textId="77777777" w:rsidR="006F2C29" w:rsidRDefault="006F2C29" w:rsidP="006F2C29">
      <w:pPr>
        <w:spacing w:after="120" w:line="360" w:lineRule="auto"/>
        <w:ind w:firstLine="720"/>
        <w:rPr>
          <w:ins w:id="53" w:author="Debra Lindsay" w:date="2018-12-11T14:16:00Z"/>
        </w:rPr>
        <w:pPrChange w:id="54" w:author="Debra Lindsay" w:date="2018-12-11T14:17:00Z">
          <w:pPr>
            <w:numPr>
              <w:numId w:val="1"/>
            </w:numPr>
            <w:autoSpaceDE w:val="0"/>
            <w:autoSpaceDN w:val="0"/>
            <w:adjustRightInd w:val="0"/>
            <w:spacing w:line="264" w:lineRule="auto"/>
            <w:ind w:firstLine="360"/>
          </w:pPr>
        </w:pPrChange>
      </w:pPr>
      <w:ins w:id="55" w:author="Debra Lindsay" w:date="2018-12-11T14:16:00Z">
        <w:r>
          <w:t>One question that arises in the literature is whether views and comments are adequate measures of online content’s performance</w:t>
        </w:r>
      </w:ins>
      <w:ins w:id="56" w:author="Debra Lindsay" w:date="2018-12-11T14:17:00Z">
        <w:r>
          <w:t xml:space="preserve"> </w:t>
        </w:r>
        <w:r>
          <w:fldChar w:fldCharType="begin" w:fldLock="1"/>
        </w:r>
      </w:ins>
      <w:r>
        <w:instrText>ADDIN CSL_CITATION {"citationItems":[{"id":"ITEM-1","itemData":{"DOI":"10.1016/j.ausmj.2013.07.003","ISBN":"1441-3582","ISSN":"14413582","abstract":"In today's socially connected world marketers are turning to social video as a way of extending campaign reach and gaining cut-through. However knowledge on which creative characteristics are related to successful diffusion, is limited. In this research we consider how two constructs of emotional response (arousal and valence), both separately and collectively are related to how videos are shared. Two large data sets are considered, one commercial and one non-commercial (n800), with levels of actual daily sharing recorded for all videos examined. We find that high arousal emotions are the primary driver of video sharing and while valance plays a role, it does so to a lesser extent. This study is the largest of its kind and makes a significant contribution to our understanding of what makes a successful viral video. © 2013 Australian and New Zealand Marketing Academy.","author":[{"dropping-particle":"","family":"Nelson-Field","given":"Karen","non-dropping-particle":"","parse-names":false,"suffix":""},{"dropping-particle":"","family":"Riebe","given":"Erica","non-dropping-particle":"","parse-names":false,"suffix":""},{"dropping-particle":"","family":"Newstead","given":"Kellie","non-dropping-particle":"","parse-names":false,"suffix":""}],"container-title":"Australasian Marketing Journal","id":"ITEM-1","issue":"4","issued":{"date-parts":[["2013"]]},"note":"Measured viewers emotional response to videos.\nPositive videos are shared more than negative ones.\nStrong emotions predicted sharing behaviour. Ultimately high arousal was the most predictive of whether a video was shared.","page":"205-211","publisher":"Australian and New Zealand Marketing Academy.","title":"The emotions that drive viral video","type":"article-journal","volume":"21"},"uris":["http://www.mendeley.com/documents/?uuid=fa38e7a9-4be5-4761-be1f-1ebeb5984e78"]}],"mendeley":{"formattedCitation":"(Nelson-Field, Riebe, &amp; Newstead, 2013)","plainTextFormattedCitation":"(Nelson-Field, Riebe, &amp; Newstead, 2013)","previouslyFormattedCitation":"(Nelson-Field, Riebe, &amp; Newstead, 2013)"},"properties":{"noteIndex":0},"schema":"https://github.com/citation-style-language/schema/raw/master/csl-citation.json"}</w:instrText>
      </w:r>
      <w:r>
        <w:fldChar w:fldCharType="separate"/>
      </w:r>
      <w:r w:rsidRPr="006F2C29">
        <w:rPr>
          <w:noProof/>
        </w:rPr>
        <w:t>(Nelson-Field, Riebe, &amp; Newstead, 2013)</w:t>
      </w:r>
      <w:ins w:id="57" w:author="Debra Lindsay" w:date="2018-12-11T14:17:00Z">
        <w:r>
          <w:fldChar w:fldCharType="end"/>
        </w:r>
      </w:ins>
      <w:ins w:id="58" w:author="Debra Lindsay" w:date="2018-12-11T14:16:00Z">
        <w:r>
          <w:t xml:space="preserve">, especially if we are asking questions about virality. Nelson-Field, Riebe, and Newstead (2013) suggest that sharing </w:t>
        </w:r>
        <w:proofErr w:type="spellStart"/>
        <w:r>
          <w:t>behaviour</w:t>
        </w:r>
        <w:proofErr w:type="spellEnd"/>
        <w:r>
          <w:t xml:space="preserve"> may be a better predictor of a video’s success. The dataset we </w:t>
        </w:r>
        <w:proofErr w:type="spellStart"/>
        <w:r>
          <w:t>analysed</w:t>
        </w:r>
        <w:proofErr w:type="spellEnd"/>
        <w:r>
          <w:t xml:space="preserve"> did not have a measure of how many times a video was shared thus preventing us from considering this outcome variable as a measure of the video’s success. Scraping the </w:t>
        </w:r>
        <w:r>
          <w:fldChar w:fldCharType="begin"/>
        </w:r>
        <w:r>
          <w:instrText>HYPERLINK "http://TED.com"</w:instrText>
        </w:r>
        <w:r>
          <w:fldChar w:fldCharType="separate"/>
        </w:r>
        <w:r>
          <w:t>TED.com</w:t>
        </w:r>
        <w:r>
          <w:fldChar w:fldCharType="end"/>
        </w:r>
        <w:r>
          <w:t xml:space="preserve"> website to gather this information is a potential future direction for this project allowing us to have a more accurate outcome measure of a video’s performance.</w:t>
        </w:r>
      </w:ins>
    </w:p>
    <w:p w14:paraId="5F3C333F" w14:textId="77777777" w:rsidR="006F2C29" w:rsidRPr="006F2C29" w:rsidRDefault="006F2C29" w:rsidP="006F2C29">
      <w:pPr>
        <w:spacing w:after="120" w:line="360" w:lineRule="auto"/>
        <w:ind w:firstLine="720"/>
        <w:pPrChange w:id="59" w:author="Debra Lindsay" w:date="2018-12-11T14:17:00Z">
          <w:pPr/>
        </w:pPrChange>
      </w:pPr>
      <w:ins w:id="60" w:author="Debra Lindsay" w:date="2018-12-11T14:16:00Z">
        <w:r>
          <w:t xml:space="preserve">Another question that arose while </w:t>
        </w:r>
        <w:proofErr w:type="spellStart"/>
        <w:r>
          <w:t>analysing</w:t>
        </w:r>
        <w:proofErr w:type="spellEnd"/>
        <w:r>
          <w:t xml:space="preserve"> this data set was whether the advice that TED gives its speakers is useful in creating highly engaging talks. The research questions focused on in our initial data analysis were based on the extant literature on viral marketing and social sharing. However, TED provides clear directions to their speakers on how to make their talk a hit. In the next stage of this project we intend to test these instructions to see if they pay off.</w:t>
        </w:r>
      </w:ins>
    </w:p>
    <w:sectPr w:rsidR="006F2C29" w:rsidRPr="006F2C29" w:rsidSect="00DD200F">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bra Lindsay" w:date="2018-12-11T14:11:00Z" w:initials="d">
    <w:p w14:paraId="43CE0A98" w14:textId="77777777" w:rsidR="006F2C29" w:rsidRDefault="006F2C29">
      <w:pPr>
        <w:pStyle w:val="CommentText"/>
      </w:pPr>
      <w:r>
        <w:rPr>
          <w:rStyle w:val="CommentReference"/>
        </w:rPr>
        <w:annotationRef/>
      </w:r>
      <w:r>
        <w:t>Paste in the Research Questions and Literature Review here</w:t>
      </w:r>
    </w:p>
  </w:comment>
  <w:comment w:id="12" w:author="Debra Lindsay" w:date="2018-12-11T14:08:00Z" w:initials="d">
    <w:p w14:paraId="527940CF" w14:textId="77777777" w:rsidR="006F2C29" w:rsidRDefault="006F2C29">
      <w:pPr>
        <w:pStyle w:val="CommentText"/>
      </w:pPr>
      <w:r>
        <w:rPr>
          <w:rStyle w:val="CommentReference"/>
        </w:rPr>
        <w:annotationRef/>
      </w:r>
      <w:r>
        <w:t>Add the number of videos that were removed</w:t>
      </w:r>
    </w:p>
  </w:comment>
  <w:comment w:id="13" w:author="Debra Lindsay" w:date="2018-12-11T14:08:00Z" w:initials="d">
    <w:p w14:paraId="10B82C01" w14:textId="77777777" w:rsidR="006F2C29" w:rsidRDefault="006F2C29">
      <w:pPr>
        <w:pStyle w:val="CommentText"/>
      </w:pPr>
      <w:r>
        <w:rPr>
          <w:rStyle w:val="CommentReference"/>
        </w:rPr>
        <w:annotationRef/>
      </w:r>
      <w:r>
        <w:t>Add the cut off for how many words before we excluded that video</w:t>
      </w:r>
    </w:p>
  </w:comment>
  <w:comment w:id="48" w:author="Debra Lindsay" w:date="2018-12-11T14:18:00Z" w:initials="d">
    <w:p w14:paraId="047CDDEF" w14:textId="77777777" w:rsidR="006F2C29" w:rsidRDefault="006F2C29">
      <w:pPr>
        <w:pStyle w:val="CommentText"/>
      </w:pPr>
      <w:r>
        <w:rPr>
          <w:rStyle w:val="CommentReference"/>
        </w:rPr>
        <w:annotationRef/>
      </w:r>
      <w:r w:rsidR="009C4CB8">
        <w:t>To be added to if any weird things come up in analysis. Also don’t know how you feel about the sharing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E0A98" w15:done="0"/>
  <w15:commentEx w15:paraId="527940CF" w15:done="0"/>
  <w15:commentEx w15:paraId="10B82C01" w15:done="0"/>
  <w15:commentEx w15:paraId="047CDD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E0A98" w16cid:durableId="1FBA43F6"/>
  <w16cid:commentId w16cid:paraId="527940CF" w16cid:durableId="1FBA4353"/>
  <w16cid:commentId w16cid:paraId="10B82C01" w16cid:durableId="1FBA4363"/>
  <w16cid:commentId w16cid:paraId="047CDDEF" w16cid:durableId="1FBA4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B16136"/>
    <w:multiLevelType w:val="hybridMultilevel"/>
    <w:tmpl w:val="4D040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04626"/>
    <w:multiLevelType w:val="hybridMultilevel"/>
    <w:tmpl w:val="ACF82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29"/>
    <w:rsid w:val="006F2C29"/>
    <w:rsid w:val="00750B95"/>
    <w:rsid w:val="009C4CB8"/>
    <w:rsid w:val="00C659C0"/>
    <w:rsid w:val="00CF7C0D"/>
    <w:rsid w:val="00F1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AAEC"/>
  <w14:defaultImageDpi w14:val="32767"/>
  <w15:chartTrackingRefBased/>
  <w15:docId w15:val="{1226A116-84DE-6744-94C2-BD02A40C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2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F2C29"/>
    <w:rPr>
      <w:sz w:val="16"/>
      <w:szCs w:val="16"/>
    </w:rPr>
  </w:style>
  <w:style w:type="paragraph" w:styleId="CommentText">
    <w:name w:val="annotation text"/>
    <w:basedOn w:val="Normal"/>
    <w:link w:val="CommentTextChar"/>
    <w:uiPriority w:val="99"/>
    <w:semiHidden/>
    <w:unhideWhenUsed/>
    <w:rsid w:val="006F2C29"/>
    <w:rPr>
      <w:sz w:val="20"/>
      <w:szCs w:val="20"/>
    </w:rPr>
  </w:style>
  <w:style w:type="character" w:customStyle="1" w:styleId="CommentTextChar">
    <w:name w:val="Comment Text Char"/>
    <w:basedOn w:val="DefaultParagraphFont"/>
    <w:link w:val="CommentText"/>
    <w:uiPriority w:val="99"/>
    <w:semiHidden/>
    <w:rsid w:val="006F2C29"/>
    <w:rPr>
      <w:sz w:val="20"/>
      <w:szCs w:val="20"/>
    </w:rPr>
  </w:style>
  <w:style w:type="paragraph" w:styleId="CommentSubject">
    <w:name w:val="annotation subject"/>
    <w:basedOn w:val="CommentText"/>
    <w:next w:val="CommentText"/>
    <w:link w:val="CommentSubjectChar"/>
    <w:uiPriority w:val="99"/>
    <w:semiHidden/>
    <w:unhideWhenUsed/>
    <w:rsid w:val="006F2C29"/>
    <w:rPr>
      <w:b/>
      <w:bCs/>
    </w:rPr>
  </w:style>
  <w:style w:type="character" w:customStyle="1" w:styleId="CommentSubjectChar">
    <w:name w:val="Comment Subject Char"/>
    <w:basedOn w:val="CommentTextChar"/>
    <w:link w:val="CommentSubject"/>
    <w:uiPriority w:val="99"/>
    <w:semiHidden/>
    <w:rsid w:val="006F2C29"/>
    <w:rPr>
      <w:b/>
      <w:bCs/>
      <w:sz w:val="20"/>
      <w:szCs w:val="20"/>
    </w:rPr>
  </w:style>
  <w:style w:type="paragraph" w:styleId="BalloonText">
    <w:name w:val="Balloon Text"/>
    <w:basedOn w:val="Normal"/>
    <w:link w:val="BalloonTextChar"/>
    <w:uiPriority w:val="99"/>
    <w:semiHidden/>
    <w:unhideWhenUsed/>
    <w:rsid w:val="006F2C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C29"/>
    <w:rPr>
      <w:rFonts w:ascii="Times New Roman" w:hAnsi="Times New Roman" w:cs="Times New Roman"/>
      <w:sz w:val="18"/>
      <w:szCs w:val="18"/>
    </w:rPr>
  </w:style>
  <w:style w:type="paragraph" w:styleId="ListParagraph">
    <w:name w:val="List Paragraph"/>
    <w:basedOn w:val="Normal"/>
    <w:uiPriority w:val="34"/>
    <w:qFormat/>
    <w:rsid w:val="006F2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TED.com" TargetMode="External"/><Relationship Id="rId5" Type="http://schemas.openxmlformats.org/officeDocument/2006/relationships/webSettings" Target="webSettings.xml"/><Relationship Id="rId10" Type="http://schemas.openxmlformats.org/officeDocument/2006/relationships/hyperlink" Target="http://TED.com" TargetMode="External"/><Relationship Id="rId4" Type="http://schemas.openxmlformats.org/officeDocument/2006/relationships/settings" Target="settings.xml"/><Relationship Id="rId9" Type="http://schemas.openxmlformats.org/officeDocument/2006/relationships/hyperlink" Target="http://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B1B8D-B33E-0E44-B668-EEBDA5E3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Lindsay</dc:creator>
  <cp:keywords/>
  <dc:description/>
  <cp:lastModifiedBy>Debra Lindsay</cp:lastModifiedBy>
  <cp:revision>1</cp:revision>
  <dcterms:created xsi:type="dcterms:W3CDTF">2018-12-11T22:06:00Z</dcterms:created>
  <dcterms:modified xsi:type="dcterms:W3CDTF">2018-12-11T22:19:00Z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01bf2e60-2fdf-3598-88b9-b7bd10943dce</vt:lpwstr>
  </property>
  <property fmtid="{D5CDD505-2E9C-101B-9397-08002B2CF9AE}" pid="24" name="Mendeley Citation Style_1">
    <vt:lpwstr>http://www.zotero.org/styles/apa</vt:lpwstr>
  </property>
</Properties>
</file>